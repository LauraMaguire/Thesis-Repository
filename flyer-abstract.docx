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FDE" w:rsidRDefault="000A3C83">
      <w:r>
        <w:t>T</w:t>
      </w:r>
      <w:r>
        <w:t>he mechanisms by which</w:t>
      </w:r>
      <w:r w:rsidR="00460068">
        <w:t xml:space="preserve"> selective bio</w:t>
      </w:r>
      <w:r>
        <w:t>filters function</w:t>
      </w:r>
      <w:r>
        <w:t xml:space="preserve"> were investigated using both theory and experiment,</w:t>
      </w:r>
      <w:r>
        <w:t xml:space="preserve"> using </w:t>
      </w:r>
      <w:r>
        <w:t xml:space="preserve">selective transport </w:t>
      </w:r>
      <w:r w:rsidR="00460068">
        <w:t>through</w:t>
      </w:r>
      <w:r>
        <w:t xml:space="preserve"> the </w:t>
      </w:r>
      <w:r w:rsidR="00460068">
        <w:t xml:space="preserve">cell’s </w:t>
      </w:r>
      <w:r>
        <w:t>nuclear pore</w:t>
      </w:r>
      <w:r>
        <w:t xml:space="preserve"> </w:t>
      </w:r>
      <w:r>
        <w:t xml:space="preserve">as inspiration. The nuclear pore, a </w:t>
      </w:r>
      <w:r w:rsidR="00460068">
        <w:t xml:space="preserve">nanoscale </w:t>
      </w:r>
      <w:r>
        <w:t>channel lined with intrinsically disordered FG nucleoporin</w:t>
      </w:r>
      <w:r w:rsidR="00460068">
        <w:t xml:space="preserve"> proteins</w:t>
      </w:r>
      <w:r>
        <w:t xml:space="preserve">, permits a high flux of transport factor proteins and their cargos while suppressing transport of proteins which cannot bind to the FG nucleoporins. </w:t>
      </w:r>
      <w:r>
        <w:t xml:space="preserve"> A minimal model of nuclear transport was developed which relies on </w:t>
      </w:r>
      <w:r w:rsidR="00460068">
        <w:t xml:space="preserve">mobility of the FG nucleoporin-transport factor complex; this bound diffusion arises from </w:t>
      </w:r>
      <w:r>
        <w:t xml:space="preserve">transient, multivalent binding to flexible, dynamic tethers. </w:t>
      </w:r>
      <w:r w:rsidR="00460068">
        <w:t>T</w:t>
      </w:r>
      <w:r>
        <w:t xml:space="preserve">unable hydrogel </w:t>
      </w:r>
      <w:r w:rsidR="00460068">
        <w:t xml:space="preserve">nuclear pore </w:t>
      </w:r>
      <w:r>
        <w:t xml:space="preserve">mimics </w:t>
      </w:r>
      <w:r w:rsidR="00460068">
        <w:t xml:space="preserve">were designed </w:t>
      </w:r>
      <w:r>
        <w:t>which</w:t>
      </w:r>
      <w:r>
        <w:t xml:space="preserve"> display non-zero bound diffusion. </w:t>
      </w:r>
      <w:r w:rsidR="00460068">
        <w:t xml:space="preserve"> Both the model and experimental system </w:t>
      </w:r>
      <w:r w:rsidR="00C35BF2">
        <w:t>can be applied to high-throughput, highly-selective biofilters more generally.</w:t>
      </w:r>
      <w:bookmarkStart w:id="0" w:name="_GoBack"/>
      <w:bookmarkEnd w:id="0"/>
    </w:p>
    <w:sectPr w:rsidR="008C4FDE" w:rsidSect="0091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83"/>
    <w:rsid w:val="000A3C83"/>
    <w:rsid w:val="00460068"/>
    <w:rsid w:val="008C4FDE"/>
    <w:rsid w:val="0091097B"/>
    <w:rsid w:val="00C3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75BA9"/>
  <w14:defaultImageDpi w14:val="32767"/>
  <w15:chartTrackingRefBased/>
  <w15:docId w15:val="{678B3B7A-1DA4-FD47-9242-0ED62685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Kathleen Maguire</dc:creator>
  <cp:keywords/>
  <dc:description/>
  <cp:lastModifiedBy>Laura Kathleen Maguire</cp:lastModifiedBy>
  <cp:revision>1</cp:revision>
  <dcterms:created xsi:type="dcterms:W3CDTF">2019-04-19T13:43:00Z</dcterms:created>
  <dcterms:modified xsi:type="dcterms:W3CDTF">2019-04-19T14:06:00Z</dcterms:modified>
</cp:coreProperties>
</file>